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D77D" w14:textId="77777777" w:rsidR="00F47312" w:rsidRDefault="00F47312">
      <w:pPr>
        <w:rPr>
          <w:sz w:val="28"/>
          <w:szCs w:val="28"/>
        </w:rPr>
      </w:pPr>
      <w:r>
        <w:rPr>
          <w:sz w:val="28"/>
          <w:szCs w:val="28"/>
        </w:rPr>
        <w:t>Survey</w:t>
      </w:r>
    </w:p>
    <w:p w14:paraId="7705C24E" w14:textId="77777777" w:rsidR="00F47312" w:rsidRDefault="00F47312">
      <w:pPr>
        <w:rPr>
          <w:sz w:val="28"/>
          <w:szCs w:val="28"/>
        </w:rPr>
      </w:pPr>
      <w:bookmarkStart w:id="0" w:name="_GoBack"/>
      <w:bookmarkEnd w:id="0"/>
    </w:p>
    <w:p w14:paraId="32FC19C1" w14:textId="77777777" w:rsidR="00A63429" w:rsidRDefault="00367EA3">
      <w:pPr>
        <w:rPr>
          <w:b/>
        </w:rPr>
      </w:pPr>
      <w:r>
        <w:rPr>
          <w:b/>
        </w:rPr>
        <w:t>Introduction</w:t>
      </w:r>
    </w:p>
    <w:p w14:paraId="0C74DEDA" w14:textId="77777777" w:rsidR="00F47312" w:rsidRPr="00F47312" w:rsidRDefault="00367EA3">
      <w:r>
        <w:t xml:space="preserve">This survey is part of a national study headed by Professor Nicholas Weber at the University of Washington’s School of Information. The study aims to understand </w:t>
      </w:r>
      <w:r w:rsidR="00F47312">
        <w:t xml:space="preserve">the support for </w:t>
      </w:r>
      <w:r>
        <w:t xml:space="preserve">open data </w:t>
      </w:r>
      <w:r w:rsidR="00F47312">
        <w:t xml:space="preserve">by </w:t>
      </w:r>
      <w:r>
        <w:t>public</w:t>
      </w:r>
      <w:r w:rsidR="00F47312">
        <w:t xml:space="preserve"> libraries in the United States.</w:t>
      </w:r>
    </w:p>
    <w:p w14:paraId="7A960D96" w14:textId="77777777" w:rsidR="00F47312" w:rsidRPr="00F47312" w:rsidRDefault="00F47312"/>
    <w:p w14:paraId="69941CC4" w14:textId="77777777" w:rsidR="00A63429" w:rsidRDefault="00367EA3">
      <w:r>
        <w:t xml:space="preserve">This survey should take around 10-15 minutes to complete. </w:t>
      </w:r>
    </w:p>
    <w:p w14:paraId="72206CFB" w14:textId="77777777" w:rsidR="00A63429" w:rsidRDefault="00A63429"/>
    <w:p w14:paraId="6101DAF5" w14:textId="77777777" w:rsidR="00A63429" w:rsidRDefault="00367EA3">
      <w:r>
        <w:t>In addition to this survey we are gathering case studies and conducting interviews. If you are interested in</w:t>
      </w:r>
      <w:r>
        <w:t xml:space="preserve"> speaking with us about your library’s work in open data please leave us your contact information at the end of the survey. We would love to hear from you!</w:t>
      </w:r>
    </w:p>
    <w:p w14:paraId="1F39D9EC" w14:textId="77777777" w:rsidR="00A63429" w:rsidRDefault="00A63429"/>
    <w:p w14:paraId="096A0250" w14:textId="77777777" w:rsidR="00A63429" w:rsidRDefault="00367EA3">
      <w:r>
        <w:t>Thank you again for your help. If you have any questions, please do not hesitate to contact our res</w:t>
      </w:r>
      <w:r>
        <w:t xml:space="preserve">earch assistant, </w:t>
      </w:r>
      <w:proofErr w:type="spellStart"/>
      <w:r>
        <w:t>Leili</w:t>
      </w:r>
      <w:proofErr w:type="spellEnd"/>
      <w:r>
        <w:t xml:space="preserve"> </w:t>
      </w:r>
      <w:proofErr w:type="spellStart"/>
      <w:r>
        <w:t>Slutz</w:t>
      </w:r>
      <w:proofErr w:type="spellEnd"/>
      <w:r>
        <w:t xml:space="preserve">, at </w:t>
      </w:r>
      <w:hyperlink r:id="rId5">
        <w:r>
          <w:rPr>
            <w:u w:val="single"/>
          </w:rPr>
          <w:t>leilis@uw.edu</w:t>
        </w:r>
      </w:hyperlink>
      <w:r>
        <w:t xml:space="preserve">. </w:t>
      </w:r>
    </w:p>
    <w:p w14:paraId="42E766CB" w14:textId="77777777" w:rsidR="00A63429" w:rsidRDefault="00A63429">
      <w:pPr>
        <w:rPr>
          <w:b/>
        </w:rPr>
      </w:pPr>
    </w:p>
    <w:p w14:paraId="425F4845" w14:textId="77777777" w:rsidR="00A63429" w:rsidRDefault="00367EA3">
      <w:pPr>
        <w:rPr>
          <w:b/>
        </w:rPr>
      </w:pPr>
      <w:r>
        <w:rPr>
          <w:b/>
        </w:rPr>
        <w:t xml:space="preserve">Open data and you </w:t>
      </w:r>
    </w:p>
    <w:p w14:paraId="5C6466B1" w14:textId="77777777" w:rsidR="00A63429" w:rsidRDefault="00367EA3">
      <w:pPr>
        <w:numPr>
          <w:ilvl w:val="0"/>
          <w:numId w:val="1"/>
        </w:numPr>
        <w:ind w:hanging="360"/>
        <w:contextualSpacing/>
      </w:pPr>
      <w:r>
        <w:t xml:space="preserve">Are you aware of open data resources in your city? </w:t>
      </w:r>
    </w:p>
    <w:p w14:paraId="12C47629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Yes </w:t>
      </w:r>
    </w:p>
    <w:p w14:paraId="15F5BEEA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No  </w:t>
      </w:r>
    </w:p>
    <w:p w14:paraId="0FA9DD72" w14:textId="77777777" w:rsidR="00A63429" w:rsidRDefault="00367EA3">
      <w:pPr>
        <w:numPr>
          <w:ilvl w:val="0"/>
          <w:numId w:val="1"/>
        </w:numPr>
        <w:ind w:hanging="360"/>
        <w:contextualSpacing/>
      </w:pPr>
      <w:r>
        <w:t>Have you used any open data resources in your city?</w:t>
      </w:r>
    </w:p>
    <w:p w14:paraId="02A10801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Yes </w:t>
      </w:r>
    </w:p>
    <w:p w14:paraId="76BCBA91" w14:textId="77777777" w:rsidR="00A63429" w:rsidRDefault="00367EA3">
      <w:pPr>
        <w:numPr>
          <w:ilvl w:val="2"/>
          <w:numId w:val="1"/>
        </w:numPr>
        <w:ind w:hanging="360"/>
        <w:contextualSpacing/>
      </w:pPr>
      <w:r>
        <w:t>Please explain (short answer</w:t>
      </w:r>
      <w:r>
        <w:t xml:space="preserve">) </w:t>
      </w:r>
    </w:p>
    <w:p w14:paraId="414E5353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No </w:t>
      </w:r>
    </w:p>
    <w:p w14:paraId="74DF714A" w14:textId="77777777" w:rsidR="00A63429" w:rsidRDefault="00367EA3">
      <w:pPr>
        <w:numPr>
          <w:ilvl w:val="0"/>
          <w:numId w:val="1"/>
        </w:numPr>
        <w:ind w:hanging="360"/>
        <w:contextualSpacing/>
      </w:pPr>
      <w:r>
        <w:t xml:space="preserve">Have you provided reference assistance to patrons around open data? </w:t>
      </w:r>
    </w:p>
    <w:p w14:paraId="3B0A116E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>Yes</w:t>
      </w:r>
    </w:p>
    <w:p w14:paraId="0C4B7205" w14:textId="77777777" w:rsidR="00A63429" w:rsidRDefault="00367EA3">
      <w:pPr>
        <w:numPr>
          <w:ilvl w:val="2"/>
          <w:numId w:val="1"/>
        </w:numPr>
        <w:ind w:hanging="360"/>
        <w:contextualSpacing/>
      </w:pPr>
      <w:r>
        <w:t xml:space="preserve">Please explain (short answer) </w:t>
      </w:r>
    </w:p>
    <w:p w14:paraId="4561E11D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No </w:t>
      </w:r>
    </w:p>
    <w:p w14:paraId="5705F152" w14:textId="77777777" w:rsidR="00A63429" w:rsidRDefault="00367EA3">
      <w:pPr>
        <w:numPr>
          <w:ilvl w:val="0"/>
          <w:numId w:val="1"/>
        </w:numPr>
        <w:ind w:hanging="360"/>
        <w:contextualSpacing/>
      </w:pPr>
      <w:r>
        <w:t xml:space="preserve">Have you received any training from your place of work around open data? </w:t>
      </w:r>
    </w:p>
    <w:p w14:paraId="1A07C430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Yes </w:t>
      </w:r>
    </w:p>
    <w:p w14:paraId="36FE2068" w14:textId="77777777" w:rsidR="00A63429" w:rsidRDefault="00367EA3">
      <w:pPr>
        <w:numPr>
          <w:ilvl w:val="2"/>
          <w:numId w:val="1"/>
        </w:numPr>
        <w:ind w:hanging="360"/>
        <w:contextualSpacing/>
      </w:pPr>
      <w:r>
        <w:t xml:space="preserve">Please explain (short answer) </w:t>
      </w:r>
    </w:p>
    <w:p w14:paraId="4E2E0DBF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>No</w:t>
      </w:r>
    </w:p>
    <w:p w14:paraId="57D23BAA" w14:textId="77777777" w:rsidR="00A63429" w:rsidRDefault="00367EA3">
      <w:pPr>
        <w:numPr>
          <w:ilvl w:val="0"/>
          <w:numId w:val="1"/>
        </w:numPr>
        <w:ind w:hanging="360"/>
        <w:contextualSpacing/>
      </w:pPr>
      <w:r>
        <w:t>Have you received any training outside of your place of work around open data?</w:t>
      </w:r>
    </w:p>
    <w:p w14:paraId="3747DC73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Yes </w:t>
      </w:r>
    </w:p>
    <w:p w14:paraId="5AE0ECA3" w14:textId="77777777" w:rsidR="00A63429" w:rsidRDefault="00367EA3">
      <w:pPr>
        <w:numPr>
          <w:ilvl w:val="2"/>
          <w:numId w:val="1"/>
        </w:numPr>
        <w:ind w:hanging="360"/>
        <w:contextualSpacing/>
      </w:pPr>
      <w:r>
        <w:t xml:space="preserve">Please explain </w:t>
      </w:r>
    </w:p>
    <w:p w14:paraId="01E30049" w14:textId="77777777" w:rsidR="00A63429" w:rsidRDefault="00367EA3">
      <w:pPr>
        <w:numPr>
          <w:ilvl w:val="1"/>
          <w:numId w:val="1"/>
        </w:numPr>
        <w:ind w:hanging="360"/>
        <w:contextualSpacing/>
      </w:pPr>
      <w:r>
        <w:t xml:space="preserve">No </w:t>
      </w:r>
    </w:p>
    <w:p w14:paraId="7C8EA68A" w14:textId="77777777" w:rsidR="00A63429" w:rsidRDefault="00A63429">
      <w:pPr>
        <w:rPr>
          <w:b/>
        </w:rPr>
      </w:pPr>
    </w:p>
    <w:p w14:paraId="0797FAEB" w14:textId="77777777" w:rsidR="00A63429" w:rsidRDefault="00367EA3">
      <w:r>
        <w:rPr>
          <w:b/>
        </w:rPr>
        <w:t>Open data and your library</w:t>
      </w:r>
      <w:r>
        <w:t xml:space="preserve"> </w:t>
      </w:r>
    </w:p>
    <w:p w14:paraId="6C81BA72" w14:textId="77777777" w:rsidR="00A63429" w:rsidRDefault="00367EA3">
      <w:r>
        <w:t xml:space="preserve">[Branch logic] </w:t>
      </w:r>
    </w:p>
    <w:p w14:paraId="47DAA6A4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>Do you offer any services or promotion of open data?</w:t>
      </w:r>
      <w:r w:rsidR="00F47312">
        <w:t xml:space="preserve"> </w:t>
      </w:r>
    </w:p>
    <w:p w14:paraId="2A37CBE7" w14:textId="77777777" w:rsidR="00F47312" w:rsidRPr="00F47312" w:rsidRDefault="00F47312" w:rsidP="00F47312">
      <w:pPr>
        <w:ind w:left="720"/>
        <w:contextualSpacing/>
        <w:rPr>
          <w:b/>
        </w:rPr>
      </w:pPr>
      <w:r w:rsidRPr="00F47312">
        <w:rPr>
          <w:b/>
        </w:rPr>
        <w:t>Branch 1: No</w:t>
      </w:r>
    </w:p>
    <w:p w14:paraId="39962D18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Does your library have plans to offer services or programs related to open data in the future? </w:t>
      </w:r>
    </w:p>
    <w:p w14:paraId="514CB2D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Yes </w:t>
      </w:r>
    </w:p>
    <w:p w14:paraId="0675694D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lastRenderedPageBreak/>
        <w:t xml:space="preserve">No </w:t>
      </w:r>
    </w:p>
    <w:p w14:paraId="6155733B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 don’t know </w:t>
      </w:r>
    </w:p>
    <w:p w14:paraId="26328A7B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Does your</w:t>
      </w:r>
      <w:r>
        <w:t xml:space="preserve"> library have a strategic initiative around open data, data literacy, or civic engagement?</w:t>
      </w:r>
    </w:p>
    <w:p w14:paraId="7BF767AC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Yes </w:t>
      </w:r>
    </w:p>
    <w:p w14:paraId="5D512D44" w14:textId="77777777" w:rsidR="00A63429" w:rsidRDefault="00367EA3">
      <w:pPr>
        <w:numPr>
          <w:ilvl w:val="4"/>
          <w:numId w:val="2"/>
        </w:numPr>
        <w:ind w:hanging="360"/>
        <w:contextualSpacing/>
      </w:pPr>
      <w:ins w:id="1" w:author="Leili E Slutz" w:date="2017-07-11T23:10:00Z">
        <w:r>
          <w:t xml:space="preserve">Please clarify (short answer) </w:t>
        </w:r>
      </w:ins>
    </w:p>
    <w:p w14:paraId="0E42663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No </w:t>
      </w:r>
    </w:p>
    <w:p w14:paraId="24591884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I don’t know</w:t>
      </w:r>
    </w:p>
    <w:p w14:paraId="090E3814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Do you think libraries should provide services around open data?</w:t>
      </w:r>
    </w:p>
    <w:p w14:paraId="018A0C9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Yes</w:t>
      </w:r>
    </w:p>
    <w:p w14:paraId="2812C977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No </w:t>
      </w:r>
    </w:p>
    <w:p w14:paraId="73C7995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 don’t know </w:t>
      </w:r>
    </w:p>
    <w:p w14:paraId="4B51C1E2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Do you think libraries sh</w:t>
      </w:r>
      <w:r>
        <w:t>ould promote open data?</w:t>
      </w:r>
    </w:p>
    <w:p w14:paraId="1A87CA4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Yes</w:t>
      </w:r>
    </w:p>
    <w:p w14:paraId="6668C596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No </w:t>
      </w:r>
    </w:p>
    <w:p w14:paraId="5C70EE9F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2" w:author="Leili E Slutz" w:date="2017-07-11T23:12:00Z"/>
        </w:rPr>
      </w:pPr>
      <w:r>
        <w:t xml:space="preserve">I don’t know </w:t>
      </w:r>
    </w:p>
    <w:p w14:paraId="737F2F83" w14:textId="77777777" w:rsidR="00A63429" w:rsidRDefault="00367EA3">
      <w:pPr>
        <w:numPr>
          <w:ilvl w:val="2"/>
          <w:numId w:val="2"/>
        </w:numPr>
        <w:ind w:hanging="360"/>
        <w:contextualSpacing/>
        <w:rPr>
          <w:ins w:id="3" w:author="Leili E Slutz" w:date="2017-07-11T23:12:00Z"/>
        </w:rPr>
      </w:pPr>
      <w:ins w:id="4" w:author="Leili E Slutz" w:date="2017-07-11T23:12:00Z">
        <w:r>
          <w:t>What do you see are the barriers to offering open data support or promotion related to open data? Please choose all that apply:</w:t>
        </w:r>
      </w:ins>
    </w:p>
    <w:p w14:paraId="714EA80D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5" w:author="Leili E Slutz" w:date="2017-07-11T23:12:00Z"/>
        </w:rPr>
      </w:pPr>
      <w:ins w:id="6" w:author="Leili E Slutz" w:date="2017-07-11T23:12:00Z">
        <w:r>
          <w:t>Lack of staff resources</w:t>
        </w:r>
      </w:ins>
    </w:p>
    <w:p w14:paraId="7191F77A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7" w:author="Leili E Slutz" w:date="2017-07-11T23:12:00Z"/>
        </w:rPr>
      </w:pPr>
      <w:ins w:id="8" w:author="Leili E Slutz" w:date="2017-07-11T23:12:00Z">
        <w:r>
          <w:t xml:space="preserve">Lack of staff expertise on open data  </w:t>
        </w:r>
      </w:ins>
    </w:p>
    <w:p w14:paraId="07CFEDCC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9" w:author="Leili E Slutz" w:date="2017-07-11T23:12:00Z"/>
        </w:rPr>
      </w:pPr>
      <w:ins w:id="10" w:author="Leili E Slutz" w:date="2017-07-11T23:12:00Z">
        <w:r>
          <w:t>Lack of demand from</w:t>
        </w:r>
        <w:r>
          <w:t xml:space="preserve"> patrons </w:t>
        </w:r>
      </w:ins>
    </w:p>
    <w:p w14:paraId="4EE262EE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11" w:author="Leili E Slutz" w:date="2017-07-11T23:12:00Z"/>
        </w:rPr>
      </w:pPr>
      <w:ins w:id="12" w:author="Leili E Slutz" w:date="2017-07-11T23:12:00Z">
        <w:r>
          <w:t>Lack of open data resources available</w:t>
        </w:r>
      </w:ins>
    </w:p>
    <w:p w14:paraId="5DFA2AA9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13" w:author="Leili E Slutz" w:date="2017-07-11T23:12:00Z"/>
        </w:rPr>
      </w:pPr>
      <w:ins w:id="14" w:author="Leili E Slutz" w:date="2017-07-11T23:12:00Z">
        <w:r>
          <w:t>It does not fit into our strategic initiatives</w:t>
        </w:r>
      </w:ins>
    </w:p>
    <w:p w14:paraId="61438C4E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15" w:author="Leili E Slutz" w:date="2017-07-11T23:12:00Z"/>
        </w:rPr>
      </w:pPr>
      <w:ins w:id="16" w:author="Leili E Slutz" w:date="2017-07-11T23:12:00Z">
        <w:r>
          <w:t xml:space="preserve">Other organizations in our community offer this already </w:t>
        </w:r>
      </w:ins>
    </w:p>
    <w:p w14:paraId="776A704A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17" w:author="Leili E Slutz" w:date="2017-07-11T23:12:00Z"/>
        </w:rPr>
      </w:pPr>
      <w:ins w:id="18" w:author="Leili E Slutz" w:date="2017-07-11T23:12:00Z">
        <w:r>
          <w:t>Other _________________</w:t>
        </w:r>
      </w:ins>
    </w:p>
    <w:p w14:paraId="1537524F" w14:textId="77777777" w:rsidR="00367EA3" w:rsidRDefault="00367EA3"/>
    <w:p w14:paraId="6EFD1228" w14:textId="128BB8A5" w:rsidR="00A63429" w:rsidRDefault="00367EA3">
      <w:r>
        <w:t xml:space="preserve"> </w:t>
      </w:r>
      <w:r>
        <w:t xml:space="preserve">[GO TO “Your library and civic resources” section]  </w:t>
      </w:r>
    </w:p>
    <w:p w14:paraId="7DAE6EA8" w14:textId="77777777" w:rsidR="00A63429" w:rsidRDefault="00A63429"/>
    <w:p w14:paraId="27D8130D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rPr>
          <w:b/>
        </w:rPr>
        <w:t>Branch 2: Yes</w:t>
      </w:r>
      <w:r>
        <w:t xml:space="preserve"> </w:t>
      </w:r>
    </w:p>
    <w:p w14:paraId="275FA27B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What types of open data promotion and/or services do you offer? Please select </w:t>
      </w:r>
      <w:r>
        <w:t xml:space="preserve">all that apply: </w:t>
      </w:r>
    </w:p>
    <w:p w14:paraId="1AE90A79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Advocating for open data </w:t>
      </w:r>
    </w:p>
    <w:p w14:paraId="794389DD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Events (providing meeting space) </w:t>
      </w:r>
    </w:p>
    <w:p w14:paraId="2F0CCF2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Events (organizing)</w:t>
      </w:r>
    </w:p>
    <w:p w14:paraId="1975072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Maintaining open data repositories/portals</w:t>
      </w:r>
    </w:p>
    <w:p w14:paraId="399F5AA6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Promoting open data resources</w:t>
      </w:r>
    </w:p>
    <w:p w14:paraId="31656E18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Providing links to open data portals through online library communication tools </w:t>
      </w:r>
    </w:p>
    <w:p w14:paraId="1B3D55C1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Refer</w:t>
      </w:r>
      <w:r>
        <w:t xml:space="preserve">ence assistance </w:t>
      </w:r>
    </w:p>
    <w:p w14:paraId="1B0F8816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Trainings/workshops for local government employees</w:t>
      </w:r>
    </w:p>
    <w:p w14:paraId="3DE46598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Trainings/workshops for community members </w:t>
      </w:r>
    </w:p>
    <w:p w14:paraId="7E1A5B7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Sending feedback from patrons to data providers</w:t>
      </w:r>
    </w:p>
    <w:p w14:paraId="54350AD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___________________ </w:t>
      </w:r>
    </w:p>
    <w:p w14:paraId="11ED2BE1" w14:textId="77777777" w:rsidR="00A63429" w:rsidRDefault="00A63429">
      <w:pPr>
        <w:ind w:left="1440"/>
      </w:pPr>
    </w:p>
    <w:p w14:paraId="52B90771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lastRenderedPageBreak/>
        <w:t xml:space="preserve">What types of open data promotion and/or services do you plan to offer in the future? Please select all that apply: </w:t>
      </w:r>
    </w:p>
    <w:p w14:paraId="1F5F5671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We are not currently planning to add additional open data promotion and/or services </w:t>
      </w:r>
    </w:p>
    <w:p w14:paraId="2783DF1B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Advocating for open data </w:t>
      </w:r>
    </w:p>
    <w:p w14:paraId="0912CF2D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Events (providing meeting sp</w:t>
      </w:r>
      <w:r>
        <w:t xml:space="preserve">ace) </w:t>
      </w:r>
    </w:p>
    <w:p w14:paraId="31A2A5F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Events (organizing)</w:t>
      </w:r>
    </w:p>
    <w:p w14:paraId="47C5226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Maintaining open data repositories/portals</w:t>
      </w:r>
    </w:p>
    <w:p w14:paraId="70C4F1E6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Promoting open data resources</w:t>
      </w:r>
    </w:p>
    <w:p w14:paraId="4E80FEC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Providing links to open data portals through online library communication tools </w:t>
      </w:r>
    </w:p>
    <w:p w14:paraId="45BA629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Reference assistance </w:t>
      </w:r>
    </w:p>
    <w:p w14:paraId="1A644BD0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Trainings/workshops for local government employees</w:t>
      </w:r>
    </w:p>
    <w:p w14:paraId="14BD3D10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Tra</w:t>
      </w:r>
      <w:r>
        <w:t xml:space="preserve">inings/workshops for community members </w:t>
      </w:r>
    </w:p>
    <w:p w14:paraId="3ADC41C4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Sending feedback from patrons to data providers </w:t>
      </w:r>
    </w:p>
    <w:p w14:paraId="2ED3C376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____________________ </w:t>
      </w:r>
    </w:p>
    <w:p w14:paraId="0CFE55BF" w14:textId="77777777" w:rsidR="00A63429" w:rsidRDefault="00A63429">
      <w:pPr>
        <w:ind w:left="720"/>
      </w:pPr>
    </w:p>
    <w:p w14:paraId="142C25A1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What led to your library establishing these open data offerings? (Short answer) </w:t>
      </w:r>
    </w:p>
    <w:p w14:paraId="7CAC4F87" w14:textId="77777777" w:rsidR="00A63429" w:rsidRDefault="00367EA3">
      <w:pPr>
        <w:ind w:left="720"/>
      </w:pPr>
      <w:r>
        <w:t>‘</w:t>
      </w:r>
    </w:p>
    <w:p w14:paraId="7973D72A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>What has been your biggest challenge in establishing an</w:t>
      </w:r>
      <w:r>
        <w:t xml:space="preserve">d/or running your open data offerings? (Short answer) </w:t>
      </w:r>
    </w:p>
    <w:p w14:paraId="6C126077" w14:textId="77777777" w:rsidR="00A63429" w:rsidRDefault="00A63429">
      <w:pPr>
        <w:ind w:left="720"/>
      </w:pPr>
    </w:p>
    <w:p w14:paraId="180B98F6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What has been most helpful in establishing and/or running your open data offerings? (Short answer) </w:t>
      </w:r>
    </w:p>
    <w:p w14:paraId="0FF7E638" w14:textId="77777777" w:rsidR="00A63429" w:rsidRDefault="00A63429">
      <w:pPr>
        <w:ind w:left="720"/>
      </w:pPr>
    </w:p>
    <w:p w14:paraId="3447A572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What resources did you consult when establishing your open data offerings? If so, what? Which were the most and least helpful? </w:t>
      </w:r>
    </w:p>
    <w:p w14:paraId="3BA2DB9C" w14:textId="77777777" w:rsidR="00A63429" w:rsidRDefault="00A63429">
      <w:pPr>
        <w:ind w:left="720"/>
      </w:pPr>
    </w:p>
    <w:p w14:paraId="71CFB74D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What advice would you give to other librarians planning to establish similar open data offerings? (short answer) </w:t>
      </w:r>
    </w:p>
    <w:p w14:paraId="48B7F7B0" w14:textId="77777777" w:rsidR="00A63429" w:rsidRDefault="00A63429">
      <w:pPr>
        <w:ind w:left="720"/>
      </w:pPr>
    </w:p>
    <w:p w14:paraId="54A5F85F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Please share any final thoughts you might have on your library’s open data offerings: (Short answer) </w:t>
      </w:r>
    </w:p>
    <w:p w14:paraId="7E3641C1" w14:textId="77777777" w:rsidR="00A63429" w:rsidRDefault="00A63429"/>
    <w:p w14:paraId="028582E0" w14:textId="77777777" w:rsidR="00A63429" w:rsidRDefault="00367EA3">
      <w:r>
        <w:t xml:space="preserve">[GO TO “Your library and civic resources” section] </w:t>
      </w:r>
    </w:p>
    <w:p w14:paraId="56FA854B" w14:textId="77777777" w:rsidR="00A63429" w:rsidRDefault="00A63429"/>
    <w:p w14:paraId="60F41190" w14:textId="77777777" w:rsidR="00367EA3" w:rsidRDefault="00367EA3">
      <w:pPr>
        <w:rPr>
          <w:b/>
        </w:rPr>
      </w:pPr>
      <w:r>
        <w:rPr>
          <w:b/>
        </w:rPr>
        <w:t>Your library and civic resources</w:t>
      </w:r>
    </w:p>
    <w:p w14:paraId="0276C1A4" w14:textId="0E52BB86" w:rsidR="00A63429" w:rsidRDefault="00367EA3" w:rsidP="00F47312">
      <w:pPr>
        <w:contextualSpacing/>
        <w:rPr>
          <w:del w:id="19" w:author="Leili E Slutz" w:date="2017-07-11T23:16:00Z"/>
        </w:rPr>
        <w:pPrChange w:id="20" w:author="Leili E Slutz" w:date="2017-07-11T23:16:00Z">
          <w:pPr>
            <w:numPr>
              <w:numId w:val="2"/>
            </w:numPr>
            <w:ind w:left="720" w:hanging="360"/>
            <w:contextualSpacing/>
          </w:pPr>
        </w:pPrChange>
      </w:pPr>
      <w:del w:id="21" w:author="Leili E Slutz" w:date="2017-07-11T23:16:00Z">
        <w:r>
          <w:delText xml:space="preserve">Does your library employ a government documents librarian? </w:delText>
        </w:r>
      </w:del>
    </w:p>
    <w:p w14:paraId="20EF6F98" w14:textId="77777777" w:rsidR="00A63429" w:rsidRDefault="00367EA3" w:rsidP="00F47312">
      <w:pPr>
        <w:ind w:left="720"/>
        <w:contextualSpacing/>
        <w:rPr>
          <w:del w:id="22" w:author="Leili E Slutz" w:date="2017-07-11T23:16:00Z"/>
        </w:rPr>
      </w:pPr>
      <w:del w:id="23" w:author="Leili E Slutz" w:date="2017-07-11T23:16:00Z">
        <w:r>
          <w:delText>Yes</w:delText>
        </w:r>
      </w:del>
    </w:p>
    <w:p w14:paraId="1C98EAD9" w14:textId="77777777" w:rsidR="00A63429" w:rsidRDefault="00A63429"/>
    <w:p w14:paraId="31763C08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>Does your library offer government document resources and/or support?</w:t>
      </w:r>
    </w:p>
    <w:p w14:paraId="1FE9D766" w14:textId="77777777" w:rsidR="00A63429" w:rsidRDefault="00367EA3">
      <w:pPr>
        <w:numPr>
          <w:ilvl w:val="1"/>
          <w:numId w:val="2"/>
        </w:numPr>
        <w:ind w:hanging="360"/>
        <w:contextualSpacing/>
        <w:rPr>
          <w:b/>
        </w:rPr>
      </w:pPr>
      <w:r>
        <w:rPr>
          <w:b/>
        </w:rPr>
        <w:t xml:space="preserve">Yes </w:t>
      </w:r>
    </w:p>
    <w:p w14:paraId="68F92B62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What types of resources and/or support do you offer? Please check all that apply: </w:t>
      </w:r>
    </w:p>
    <w:p w14:paraId="3A024BC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Assistance locating appropriate government documents </w:t>
      </w:r>
    </w:p>
    <w:p w14:paraId="05230BA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Assistance understanding and/or using gover</w:t>
      </w:r>
      <w:r>
        <w:t xml:space="preserve">nment documents </w:t>
      </w:r>
    </w:p>
    <w:p w14:paraId="2C83F6F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lastRenderedPageBreak/>
        <w:t xml:space="preserve">Public trainings and workshops on government documents </w:t>
      </w:r>
    </w:p>
    <w:p w14:paraId="5DA72D8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Written explanatory material about government documents </w:t>
      </w:r>
    </w:p>
    <w:p w14:paraId="7189E01D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Audio or video explanatory material about government documents</w:t>
      </w:r>
    </w:p>
    <w:p w14:paraId="5167BD75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24" w:author="Leili E Slutz" w:date="2017-07-11T23:16:00Z"/>
        </w:rPr>
      </w:pPr>
      <w:r>
        <w:t>Other ___________________________</w:t>
      </w:r>
    </w:p>
    <w:p w14:paraId="13DC1456" w14:textId="77777777" w:rsidR="00A63429" w:rsidRDefault="00367EA3">
      <w:pPr>
        <w:numPr>
          <w:ilvl w:val="2"/>
          <w:numId w:val="2"/>
        </w:numPr>
        <w:ind w:hanging="360"/>
        <w:contextualSpacing/>
        <w:rPr>
          <w:ins w:id="25" w:author="Leili E Slutz" w:date="2017-07-11T23:16:00Z"/>
        </w:rPr>
      </w:pPr>
      <w:ins w:id="26" w:author="Leili E Slutz" w:date="2017-07-11T23:16:00Z">
        <w:r>
          <w:t>Does your library employ a go</w:t>
        </w:r>
        <w:r>
          <w:t xml:space="preserve">vernment documents librarian? </w:t>
        </w:r>
      </w:ins>
    </w:p>
    <w:p w14:paraId="7D04F11E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27" w:author="Leili E Slutz" w:date="2017-07-11T23:16:00Z"/>
        </w:rPr>
      </w:pPr>
      <w:ins w:id="28" w:author="Leili E Slutz" w:date="2017-07-11T23:16:00Z">
        <w:r>
          <w:t xml:space="preserve">Yes--full-time </w:t>
        </w:r>
      </w:ins>
    </w:p>
    <w:p w14:paraId="41A30FD9" w14:textId="77777777" w:rsidR="00A63429" w:rsidRDefault="00367EA3">
      <w:pPr>
        <w:numPr>
          <w:ilvl w:val="3"/>
          <w:numId w:val="2"/>
        </w:numPr>
        <w:ind w:hanging="360"/>
        <w:contextualSpacing/>
        <w:rPr>
          <w:ins w:id="29" w:author="Leili E Slutz" w:date="2017-07-11T23:16:00Z"/>
        </w:rPr>
      </w:pPr>
      <w:ins w:id="30" w:author="Leili E Slutz" w:date="2017-07-11T23:16:00Z">
        <w:r>
          <w:t>Yes--part-time</w:t>
        </w:r>
      </w:ins>
    </w:p>
    <w:p w14:paraId="27A3CCBA" w14:textId="77777777" w:rsidR="00A63429" w:rsidRDefault="00367EA3">
      <w:pPr>
        <w:numPr>
          <w:ilvl w:val="3"/>
          <w:numId w:val="2"/>
        </w:numPr>
        <w:ind w:hanging="360"/>
        <w:contextualSpacing/>
      </w:pPr>
      <w:ins w:id="31" w:author="Leili E Slutz" w:date="2017-07-11T23:16:00Z">
        <w:r>
          <w:t>No</w:t>
        </w:r>
      </w:ins>
    </w:p>
    <w:p w14:paraId="51F1CDB1" w14:textId="77777777" w:rsidR="00A63429" w:rsidRDefault="00367EA3">
      <w:pPr>
        <w:numPr>
          <w:ilvl w:val="1"/>
          <w:numId w:val="2"/>
        </w:numPr>
        <w:ind w:hanging="360"/>
        <w:contextualSpacing/>
        <w:rPr>
          <w:b/>
        </w:rPr>
      </w:pPr>
      <w:r>
        <w:rPr>
          <w:b/>
        </w:rPr>
        <w:t>No</w:t>
      </w:r>
    </w:p>
    <w:p w14:paraId="446CDC23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Why does your library not offer government document support? Please choose all that apply: </w:t>
      </w:r>
    </w:p>
    <w:p w14:paraId="1F460694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staff resources</w:t>
      </w:r>
    </w:p>
    <w:p w14:paraId="5C7729C4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staff expertise on government documents </w:t>
      </w:r>
    </w:p>
    <w:p w14:paraId="628A216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demand from patrons </w:t>
      </w:r>
    </w:p>
    <w:p w14:paraId="6830B7D9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government document resources available</w:t>
      </w:r>
    </w:p>
    <w:p w14:paraId="3009DF97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organizations in our community offer this already </w:t>
      </w:r>
    </w:p>
    <w:p w14:paraId="05D382F1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It does not fit into our strategic initiatives </w:t>
      </w:r>
    </w:p>
    <w:p w14:paraId="1E531E49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_________________</w:t>
      </w:r>
    </w:p>
    <w:p w14:paraId="75BD9BFA" w14:textId="77777777" w:rsidR="00A63429" w:rsidRDefault="00A63429"/>
    <w:p w14:paraId="0615AE46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>Does your library offer e-government resources an</w:t>
      </w:r>
      <w:r>
        <w:t xml:space="preserve">d/or support? </w:t>
      </w:r>
    </w:p>
    <w:p w14:paraId="08CB6F00" w14:textId="77777777" w:rsidR="00A63429" w:rsidRDefault="00367EA3">
      <w:pPr>
        <w:numPr>
          <w:ilvl w:val="1"/>
          <w:numId w:val="2"/>
        </w:numPr>
        <w:ind w:hanging="360"/>
        <w:contextualSpacing/>
        <w:rPr>
          <w:b/>
        </w:rPr>
      </w:pPr>
      <w:r>
        <w:rPr>
          <w:b/>
        </w:rPr>
        <w:t>Yes</w:t>
      </w:r>
    </w:p>
    <w:p w14:paraId="7F6E15FB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What types of resources and/or support do you offer? Please check all that apply:</w:t>
      </w:r>
    </w:p>
    <w:p w14:paraId="3D4E4D39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Assistance locating appropriate e-government resources </w:t>
      </w:r>
    </w:p>
    <w:p w14:paraId="7FF5541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Assistance understanding and/or using e-government resources</w:t>
      </w:r>
    </w:p>
    <w:p w14:paraId="01A865D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Trainings and workshops on e-governmen</w:t>
      </w:r>
      <w:r>
        <w:t xml:space="preserve">t resources </w:t>
      </w:r>
    </w:p>
    <w:p w14:paraId="34573D9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Written explanatory material about e-government documents </w:t>
      </w:r>
    </w:p>
    <w:p w14:paraId="11E1F5C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Audio or video explanatory material about e-government documents</w:t>
      </w:r>
    </w:p>
    <w:p w14:paraId="249F0D01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___________________________</w:t>
      </w:r>
    </w:p>
    <w:p w14:paraId="04C2AD8E" w14:textId="77777777" w:rsidR="00A63429" w:rsidRDefault="00367EA3">
      <w:pPr>
        <w:numPr>
          <w:ilvl w:val="1"/>
          <w:numId w:val="2"/>
        </w:numPr>
        <w:ind w:hanging="360"/>
        <w:contextualSpacing/>
        <w:rPr>
          <w:b/>
        </w:rPr>
      </w:pPr>
      <w:r>
        <w:rPr>
          <w:b/>
        </w:rPr>
        <w:t xml:space="preserve">No </w:t>
      </w:r>
    </w:p>
    <w:p w14:paraId="3B88D5AC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Why does your library not offer e-government resources? Please choose all that ap</w:t>
      </w:r>
      <w:r>
        <w:t xml:space="preserve">ply: </w:t>
      </w:r>
    </w:p>
    <w:p w14:paraId="0B7A08B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staff resources</w:t>
      </w:r>
    </w:p>
    <w:p w14:paraId="63ACC20C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staff expertise on e-government  </w:t>
      </w:r>
    </w:p>
    <w:p w14:paraId="759D2C5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demand from patrons </w:t>
      </w:r>
    </w:p>
    <w:p w14:paraId="29BAC140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e-government resources available</w:t>
      </w:r>
    </w:p>
    <w:p w14:paraId="7C947E3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organizations in our community offer this already </w:t>
      </w:r>
    </w:p>
    <w:p w14:paraId="67BA7571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It does not fit into our strategic initiatives </w:t>
      </w:r>
    </w:p>
    <w:p w14:paraId="7738674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_________________</w:t>
      </w:r>
    </w:p>
    <w:p w14:paraId="49DE4ECE" w14:textId="77777777" w:rsidR="00A63429" w:rsidRDefault="00A63429">
      <w:pPr>
        <w:ind w:left="1440"/>
      </w:pPr>
    </w:p>
    <w:p w14:paraId="70820A2D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 xml:space="preserve">Does your library offer civic engagement initiatives? </w:t>
      </w:r>
    </w:p>
    <w:p w14:paraId="47CD5C47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Yes </w:t>
      </w:r>
    </w:p>
    <w:p w14:paraId="2C59FA6B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What types of initiatives do you offer? </w:t>
      </w:r>
    </w:p>
    <w:p w14:paraId="12E8A08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lastRenderedPageBreak/>
        <w:t xml:space="preserve">Informational events </w:t>
      </w:r>
    </w:p>
    <w:p w14:paraId="01643E9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Civic hackathons or workshops </w:t>
      </w:r>
    </w:p>
    <w:p w14:paraId="7DC1892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Events with elected officials and/or aides </w:t>
      </w:r>
    </w:p>
    <w:p w14:paraId="04B8AC9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Events with political candidates</w:t>
      </w:r>
    </w:p>
    <w:p w14:paraId="3BC2CEA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Events with agency representatives </w:t>
      </w:r>
    </w:p>
    <w:p w14:paraId="3B7E279F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Voter registration assistance </w:t>
      </w:r>
    </w:p>
    <w:p w14:paraId="71C2C185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Voting access assistance </w:t>
      </w:r>
    </w:p>
    <w:p w14:paraId="5787057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Connections to civic volunteer opportunities</w:t>
      </w:r>
    </w:p>
    <w:p w14:paraId="71E8E99C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Connections to resources on civic engagement</w:t>
      </w:r>
    </w:p>
    <w:p w14:paraId="0F5707E7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______________________</w:t>
      </w:r>
    </w:p>
    <w:p w14:paraId="18D6D0B5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No </w:t>
      </w:r>
    </w:p>
    <w:p w14:paraId="0411748B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Why does your library not offer civic en</w:t>
      </w:r>
      <w:r>
        <w:t xml:space="preserve">gagement initiatives? Please choose all that apply: </w:t>
      </w:r>
    </w:p>
    <w:p w14:paraId="2CB0A23C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staff resources</w:t>
      </w:r>
    </w:p>
    <w:p w14:paraId="0F4C91F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expertise on civic engagement</w:t>
      </w:r>
    </w:p>
    <w:p w14:paraId="0787A298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demand from patrons </w:t>
      </w:r>
    </w:p>
    <w:p w14:paraId="7975651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e-government resources available</w:t>
      </w:r>
    </w:p>
    <w:p w14:paraId="27B48604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organizations in our community offer this already </w:t>
      </w:r>
    </w:p>
    <w:p w14:paraId="53860CC3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It does not fit into our strategic initiatives </w:t>
      </w:r>
    </w:p>
    <w:p w14:paraId="58A46F5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_________________</w:t>
      </w:r>
    </w:p>
    <w:p w14:paraId="3750B9B8" w14:textId="77777777" w:rsidR="00A63429" w:rsidRDefault="00A63429"/>
    <w:p w14:paraId="2EF1A282" w14:textId="77777777" w:rsidR="00A63429" w:rsidRDefault="00367EA3">
      <w:pPr>
        <w:rPr>
          <w:b/>
        </w:rPr>
      </w:pPr>
      <w:r>
        <w:rPr>
          <w:b/>
        </w:rPr>
        <w:t>Your library and tech resources</w:t>
      </w:r>
    </w:p>
    <w:p w14:paraId="06F426D4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>Does your library offer computer literacy classes?</w:t>
      </w:r>
    </w:p>
    <w:p w14:paraId="5F823F12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Yes </w:t>
      </w:r>
    </w:p>
    <w:p w14:paraId="22BA8E40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>Please provide a brief summary of topics covered</w:t>
      </w:r>
    </w:p>
    <w:p w14:paraId="69EFF8A0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 No </w:t>
      </w:r>
    </w:p>
    <w:p w14:paraId="362207FD" w14:textId="77777777" w:rsidR="00A63429" w:rsidRDefault="00367EA3">
      <w:pPr>
        <w:numPr>
          <w:ilvl w:val="2"/>
          <w:numId w:val="2"/>
        </w:numPr>
        <w:ind w:hanging="360"/>
        <w:contextualSpacing/>
      </w:pPr>
      <w:r>
        <w:t xml:space="preserve">Why not? Please check all that apply: </w:t>
      </w:r>
    </w:p>
    <w:p w14:paraId="52994409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</w:t>
      </w:r>
      <w:r>
        <w:t>ck of staff resources</w:t>
      </w:r>
    </w:p>
    <w:p w14:paraId="5CD3DFEA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expertise on civic engagement</w:t>
      </w:r>
    </w:p>
    <w:p w14:paraId="4741FB4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Lack of demand from patrons </w:t>
      </w:r>
    </w:p>
    <w:p w14:paraId="4950F85B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Lack of e-government resources available</w:t>
      </w:r>
    </w:p>
    <w:p w14:paraId="42548BAE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Other organizations in our community offer this already </w:t>
      </w:r>
    </w:p>
    <w:p w14:paraId="407F7D22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 xml:space="preserve">It does not fit into our strategic initiatives </w:t>
      </w:r>
    </w:p>
    <w:p w14:paraId="75F062E8" w14:textId="77777777" w:rsidR="00A63429" w:rsidRDefault="00367EA3">
      <w:pPr>
        <w:numPr>
          <w:ilvl w:val="3"/>
          <w:numId w:val="2"/>
        </w:numPr>
        <w:ind w:hanging="360"/>
        <w:contextualSpacing/>
      </w:pPr>
      <w:r>
        <w:t>Other _______________</w:t>
      </w:r>
      <w:r>
        <w:t>__</w:t>
      </w:r>
    </w:p>
    <w:p w14:paraId="220F4B27" w14:textId="77777777" w:rsidR="00A63429" w:rsidRDefault="00A63429"/>
    <w:p w14:paraId="3FC2EE29" w14:textId="77777777" w:rsidR="00A63429" w:rsidRDefault="00367EA3">
      <w:pPr>
        <w:numPr>
          <w:ilvl w:val="0"/>
          <w:numId w:val="2"/>
        </w:numPr>
        <w:ind w:hanging="360"/>
        <w:contextualSpacing/>
        <w:rPr>
          <w:ins w:id="32" w:author="Leili E Slutz" w:date="2017-07-11T23:17:00Z"/>
        </w:rPr>
      </w:pPr>
      <w:r>
        <w:t>How many branches does your library have?</w:t>
      </w:r>
    </w:p>
    <w:p w14:paraId="34377050" w14:textId="77777777" w:rsidR="00A63429" w:rsidRDefault="00367EA3">
      <w:pPr>
        <w:numPr>
          <w:ilvl w:val="1"/>
          <w:numId w:val="2"/>
        </w:numPr>
        <w:ind w:hanging="360"/>
        <w:contextualSpacing/>
        <w:rPr>
          <w:ins w:id="33" w:author="Leili E Slutz" w:date="2017-07-11T23:17:00Z"/>
        </w:rPr>
      </w:pPr>
      <w:ins w:id="34" w:author="Leili E Slutz" w:date="2017-07-11T23:17:00Z">
        <w:r>
          <w:t>1-5</w:t>
        </w:r>
      </w:ins>
    </w:p>
    <w:p w14:paraId="4DDC8999" w14:textId="77777777" w:rsidR="00A63429" w:rsidRDefault="00367EA3">
      <w:pPr>
        <w:numPr>
          <w:ilvl w:val="1"/>
          <w:numId w:val="2"/>
        </w:numPr>
        <w:ind w:hanging="360"/>
        <w:contextualSpacing/>
        <w:rPr>
          <w:ins w:id="35" w:author="Leili E Slutz" w:date="2017-07-11T23:17:00Z"/>
        </w:rPr>
      </w:pPr>
      <w:ins w:id="36" w:author="Leili E Slutz" w:date="2017-07-11T23:17:00Z">
        <w:r>
          <w:t xml:space="preserve">6-10 </w:t>
        </w:r>
      </w:ins>
    </w:p>
    <w:p w14:paraId="209798F0" w14:textId="77777777" w:rsidR="00A63429" w:rsidRDefault="00367EA3">
      <w:pPr>
        <w:numPr>
          <w:ilvl w:val="1"/>
          <w:numId w:val="2"/>
        </w:numPr>
        <w:ind w:hanging="360"/>
        <w:contextualSpacing/>
        <w:rPr>
          <w:ins w:id="37" w:author="Leili E Slutz" w:date="2017-07-11T23:17:00Z"/>
        </w:rPr>
      </w:pPr>
      <w:ins w:id="38" w:author="Leili E Slutz" w:date="2017-07-11T23:17:00Z">
        <w:r>
          <w:t>11-15</w:t>
        </w:r>
      </w:ins>
    </w:p>
    <w:p w14:paraId="72D2E74E" w14:textId="77777777" w:rsidR="00A63429" w:rsidRDefault="00367EA3">
      <w:pPr>
        <w:numPr>
          <w:ilvl w:val="1"/>
          <w:numId w:val="2"/>
        </w:numPr>
        <w:ind w:hanging="360"/>
        <w:contextualSpacing/>
        <w:rPr>
          <w:ins w:id="39" w:author="Leili E Slutz" w:date="2017-07-11T23:17:00Z"/>
        </w:rPr>
      </w:pPr>
      <w:ins w:id="40" w:author="Leili E Slutz" w:date="2017-07-11T23:17:00Z">
        <w:r>
          <w:t>16-20</w:t>
        </w:r>
      </w:ins>
    </w:p>
    <w:p w14:paraId="20009D6A" w14:textId="77777777" w:rsidR="00A63429" w:rsidRDefault="00367EA3">
      <w:pPr>
        <w:numPr>
          <w:ilvl w:val="1"/>
          <w:numId w:val="2"/>
        </w:numPr>
        <w:ind w:hanging="360"/>
        <w:contextualSpacing/>
        <w:rPr>
          <w:ins w:id="41" w:author="Leili E Slutz" w:date="2017-07-11T23:17:00Z"/>
        </w:rPr>
      </w:pPr>
      <w:ins w:id="42" w:author="Leili E Slutz" w:date="2017-07-11T23:17:00Z">
        <w:r>
          <w:t>21-25</w:t>
        </w:r>
      </w:ins>
    </w:p>
    <w:p w14:paraId="52A3AB92" w14:textId="77777777" w:rsidR="00A63429" w:rsidRDefault="00367EA3">
      <w:pPr>
        <w:numPr>
          <w:ilvl w:val="1"/>
          <w:numId w:val="2"/>
        </w:numPr>
        <w:ind w:hanging="360"/>
        <w:contextualSpacing/>
      </w:pPr>
      <w:ins w:id="43" w:author="Leili E Slutz" w:date="2017-07-11T23:17:00Z">
        <w:r>
          <w:t>26+</w:t>
        </w:r>
      </w:ins>
      <w:r>
        <w:t xml:space="preserve"> </w:t>
      </w:r>
      <w:del w:id="44" w:author="Leili E Slutz" w:date="2017-07-11T23:16:00Z">
        <w:r>
          <w:delText xml:space="preserve">(one-line answer) </w:delText>
        </w:r>
      </w:del>
    </w:p>
    <w:p w14:paraId="6BF9E57D" w14:textId="77777777" w:rsidR="00A63429" w:rsidRDefault="00A63429"/>
    <w:p w14:paraId="6CE5EA5D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 xml:space="preserve">Approximately how many visits does your system receive per year? (one-line answer) </w:t>
      </w:r>
    </w:p>
    <w:p w14:paraId="4B5CD8A9" w14:textId="77777777" w:rsidR="00A63429" w:rsidRDefault="00A63429"/>
    <w:p w14:paraId="43F0B45F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 xml:space="preserve">Approximately how many computers does your system provide to the public (across all branches)? (one-line answer) </w:t>
      </w:r>
    </w:p>
    <w:p w14:paraId="04446659" w14:textId="77777777" w:rsidR="00A63429" w:rsidRDefault="00A63429"/>
    <w:p w14:paraId="4F1722E6" w14:textId="77777777" w:rsidR="00A63429" w:rsidRDefault="00367EA3">
      <w:pPr>
        <w:numPr>
          <w:ilvl w:val="0"/>
          <w:numId w:val="2"/>
        </w:numPr>
        <w:ind w:hanging="360"/>
        <w:contextualSpacing/>
      </w:pPr>
      <w:r>
        <w:t xml:space="preserve">For how long can a patron access the Internet on a library computer in your system? </w:t>
      </w:r>
    </w:p>
    <w:p w14:paraId="45A29EBB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Less than 1 hour/day </w:t>
      </w:r>
    </w:p>
    <w:p w14:paraId="0AB04939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1 hour/day </w:t>
      </w:r>
    </w:p>
    <w:p w14:paraId="27F5C8A8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2 hours/day </w:t>
      </w:r>
    </w:p>
    <w:p w14:paraId="1B1F8A4F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>3 hours/d</w:t>
      </w:r>
      <w:r>
        <w:t xml:space="preserve">ay </w:t>
      </w:r>
    </w:p>
    <w:p w14:paraId="2409B1CC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4 hours/day </w:t>
      </w:r>
    </w:p>
    <w:p w14:paraId="22F6A252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More than 4 hours/day </w:t>
      </w:r>
    </w:p>
    <w:p w14:paraId="6ABDFB01" w14:textId="77777777" w:rsidR="00A63429" w:rsidRDefault="00367EA3">
      <w:pPr>
        <w:numPr>
          <w:ilvl w:val="1"/>
          <w:numId w:val="2"/>
        </w:numPr>
        <w:ind w:hanging="360"/>
        <w:contextualSpacing/>
      </w:pPr>
      <w:r>
        <w:t xml:space="preserve">Unlimited access </w:t>
      </w:r>
    </w:p>
    <w:p w14:paraId="15533FB1" w14:textId="77777777" w:rsidR="00A63429" w:rsidRDefault="00A63429"/>
    <w:p w14:paraId="35BF131D" w14:textId="77777777" w:rsidR="00A63429" w:rsidRDefault="00A63429" w:rsidP="00F47312"/>
    <w:sectPr w:rsidR="00A634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3AD3"/>
    <w:multiLevelType w:val="multilevel"/>
    <w:tmpl w:val="ECFC38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6C3EBF"/>
    <w:multiLevelType w:val="multilevel"/>
    <w:tmpl w:val="BE3CBD7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9A610E8"/>
    <w:multiLevelType w:val="multilevel"/>
    <w:tmpl w:val="962C79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B71F5D"/>
    <w:multiLevelType w:val="multilevel"/>
    <w:tmpl w:val="DB109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1302235"/>
    <w:multiLevelType w:val="multilevel"/>
    <w:tmpl w:val="E196E5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B554B68"/>
    <w:multiLevelType w:val="multilevel"/>
    <w:tmpl w:val="167854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3371BA3"/>
    <w:multiLevelType w:val="multilevel"/>
    <w:tmpl w:val="DF5E9E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5D432A1D"/>
    <w:multiLevelType w:val="multilevel"/>
    <w:tmpl w:val="9F7620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7B8E3A52"/>
    <w:multiLevelType w:val="multilevel"/>
    <w:tmpl w:val="42508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D5D2DD8"/>
    <w:multiLevelType w:val="multilevel"/>
    <w:tmpl w:val="FED275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3429"/>
    <w:rsid w:val="00367EA3"/>
    <w:rsid w:val="00A63429"/>
    <w:rsid w:val="00F47312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8CB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31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31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3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eilis@uw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1153</Words>
  <Characters>6577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Weber</cp:lastModifiedBy>
  <cp:revision>3</cp:revision>
  <dcterms:created xsi:type="dcterms:W3CDTF">2017-07-26T17:45:00Z</dcterms:created>
  <dcterms:modified xsi:type="dcterms:W3CDTF">2017-07-26T17:52:00Z</dcterms:modified>
</cp:coreProperties>
</file>